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F5BB0" w14:textId="35AF3E6A" w:rsidR="00447570" w:rsidRDefault="00DF73DE">
      <w:pPr>
        <w:pStyle w:val="Heading2"/>
      </w:pPr>
      <w:bookmarkStart w:id="0" w:name="international-equity-global-market-revie"/>
      <w:ins w:id="1" w:author="Acer" w:date="2019-06-26T22:32:00Z">
        <w:r>
          <w:t>2</w:t>
        </w:r>
        <w:r w:rsidRPr="00DF73DE">
          <w:rPr>
            <w:vertAlign w:val="superscript"/>
            <w:rPrChange w:id="2" w:author="Acer" w:date="2019-06-26T22:32:00Z">
              <w:rPr/>
            </w:rPrChange>
          </w:rPr>
          <w:t>nd</w:t>
        </w:r>
        <w:r>
          <w:t xml:space="preserve"> Quarter  </w:t>
        </w:r>
      </w:ins>
      <w:commentRangeStart w:id="3"/>
      <w:r w:rsidR="00560915">
        <w:t>International Equity Global Market Review</w:t>
      </w:r>
      <w:commentRangeEnd w:id="3"/>
      <w:r w:rsidR="00560915">
        <w:rPr>
          <w:rStyle w:val="CommentReference"/>
          <w:rFonts w:asciiTheme="minorHAnsi" w:eastAsiaTheme="minorHAnsi" w:hAnsiTheme="minorHAnsi" w:cstheme="minorBidi"/>
          <w:b w:val="0"/>
          <w:bCs w:val="0"/>
          <w:color w:val="auto"/>
        </w:rPr>
        <w:commentReference w:id="3"/>
      </w:r>
    </w:p>
    <w:bookmarkEnd w:id="0"/>
    <w:p w14:paraId="1E4D2291" w14:textId="77777777" w:rsidR="00447570" w:rsidRDefault="00560915">
      <w:r>
        <w:br/>
      </w:r>
      <w:r>
        <w:rPr>
          <w:b/>
        </w:rPr>
        <w:t>1 MIN. READ</w:t>
      </w:r>
      <w:r>
        <w:br/>
      </w:r>
    </w:p>
    <w:p w14:paraId="1033CDED" w14:textId="77777777" w:rsidR="00447570" w:rsidRDefault="00560915">
      <w:pPr>
        <w:pStyle w:val="Heading2"/>
      </w:pPr>
      <w:bookmarkStart w:id="4" w:name="commentary"/>
      <w:r>
        <w:t>Commentary</w:t>
      </w:r>
    </w:p>
    <w:bookmarkEnd w:id="4"/>
    <w:p w14:paraId="2E6FA7E2" w14:textId="4D063218" w:rsidR="00447570" w:rsidRDefault="00560915">
      <w:commentRangeStart w:id="5"/>
      <w:r>
        <w:t xml:space="preserve">International equity markets </w:t>
      </w:r>
      <w:ins w:id="6" w:author="Acer" w:date="2019-06-26T21:46:00Z">
        <w:r w:rsidR="002331AD">
          <w:t xml:space="preserve">recovered </w:t>
        </w:r>
      </w:ins>
      <w:del w:id="7" w:author="Acer" w:date="2019-06-26T21:46:00Z">
        <w:r w:rsidDel="002331AD">
          <w:delText>recovered</w:delText>
        </w:r>
      </w:del>
      <w:r>
        <w:t xml:space="preserve"> during the start of 2019.</w:t>
      </w:r>
      <w:ins w:id="8" w:author="Acer" w:date="2019-06-26T21:46:00Z">
        <w:r w:rsidR="002331AD">
          <w:t xml:space="preserve"> The second quarter of t</w:t>
        </w:r>
      </w:ins>
      <w:ins w:id="9" w:author="Acer" w:date="2019-06-26T21:47:00Z">
        <w:r w:rsidR="002331AD">
          <w:t xml:space="preserve">he year showed medium to high levels of volatility. </w:t>
        </w:r>
      </w:ins>
      <w:r>
        <w:t xml:space="preserve"> </w:t>
      </w:r>
      <w:commentRangeEnd w:id="5"/>
      <w:r>
        <w:rPr>
          <w:rStyle w:val="CommentReference"/>
        </w:rPr>
        <w:commentReference w:id="5"/>
      </w:r>
      <w:r>
        <w:t>This follows the steep decline in international equity markets in the latter half of 2018. We are continuing to monitor the situation with the U.S. and China trade war, tensions between the United States and Iran, a decline in the Chinese economy, and monetary policy tightening in the U.S. and abroad.</w:t>
      </w:r>
    </w:p>
    <w:p w14:paraId="0C885814" w14:textId="4C623811" w:rsidR="00447570" w:rsidRDefault="00560915">
      <w:r>
        <w:t xml:space="preserve">The MSCI ACWI Index gained </w:t>
      </w:r>
      <w:ins w:id="10" w:author="Acer" w:date="2019-06-26T21:56:00Z">
        <w:r w:rsidR="002331AD">
          <w:t>9.24</w:t>
        </w:r>
      </w:ins>
      <w:del w:id="11" w:author="Acer" w:date="2019-06-26T21:52:00Z">
        <w:r w:rsidDel="002331AD">
          <w:delText>16.42</w:delText>
        </w:r>
      </w:del>
      <w:r>
        <w:t>%</w:t>
      </w:r>
      <w:ins w:id="12" w:author="Acer" w:date="2019-06-26T21:56:00Z">
        <w:r w:rsidR="002331AD">
          <w:t xml:space="preserve"> for the year and </w:t>
        </w:r>
        <w:r w:rsidR="007F081D">
          <w:t>has stayed stable through the second quarter of 2019.</w:t>
        </w:r>
      </w:ins>
      <w:ins w:id="13" w:author="Acer" w:date="2019-06-26T21:59:00Z">
        <w:r w:rsidR="007F081D">
          <w:t xml:space="preserve"> The</w:t>
        </w:r>
      </w:ins>
      <w:ins w:id="14" w:author="Acer" w:date="2019-06-26T22:00:00Z">
        <w:r w:rsidR="007F081D">
          <w:t xml:space="preserve"> MSCI ACWI Index is down 1.32% so far the second quarter.</w:t>
        </w:r>
      </w:ins>
      <w:del w:id="15" w:author="Acer" w:date="2019-06-26T21:56:00Z">
        <w:r w:rsidDel="002331AD">
          <w:delText>,</w:delText>
        </w:r>
      </w:del>
      <w:r>
        <w:t xml:space="preserve"> </w:t>
      </w:r>
      <w:del w:id="16" w:author="Acer" w:date="2019-06-26T22:00:00Z">
        <w:r w:rsidDel="007F081D">
          <w:delText xml:space="preserve">with </w:delText>
        </w:r>
        <w:commentRangeStart w:id="17"/>
        <w:r w:rsidDel="007F081D">
          <w:delText xml:space="preserve">six of 11 sectors gaining at least 8% </w:delText>
        </w:r>
        <w:commentRangeEnd w:id="17"/>
        <w:r w:rsidDel="007F081D">
          <w:rPr>
            <w:rStyle w:val="CommentReference"/>
          </w:rPr>
          <w:commentReference w:id="17"/>
        </w:r>
        <w:r w:rsidDel="007F081D">
          <w:delText xml:space="preserve">and all but two sectors gaining at least 4%. </w:delText>
        </w:r>
      </w:del>
      <w:r>
        <w:t xml:space="preserve">The MSCI EAFE Index gained </w:t>
      </w:r>
      <w:ins w:id="18" w:author="Acer" w:date="2019-06-26T22:14:00Z">
        <w:r w:rsidR="00C83322">
          <w:t>9</w:t>
        </w:r>
      </w:ins>
      <w:del w:id="19" w:author="Acer" w:date="2019-06-26T22:14:00Z">
        <w:r w:rsidDel="00C83322">
          <w:delText>13</w:delText>
        </w:r>
      </w:del>
      <w:r>
        <w:t>.</w:t>
      </w:r>
      <w:del w:id="20" w:author="Acer" w:date="2019-06-26T22:14:00Z">
        <w:r w:rsidDel="00C83322">
          <w:delText>7</w:delText>
        </w:r>
      </w:del>
      <w:r>
        <w:t>8%</w:t>
      </w:r>
      <w:ins w:id="21" w:author="Acer" w:date="2019-06-26T22:15:00Z">
        <w:r w:rsidR="00C83322">
          <w:t xml:space="preserve"> for the year.</w:t>
        </w:r>
      </w:ins>
      <w:r>
        <w:t xml:space="preserve">, </w:t>
      </w:r>
      <w:ins w:id="22" w:author="Acer" w:date="2019-06-26T22:19:00Z">
        <w:r w:rsidR="00C83322">
          <w:t xml:space="preserve">and is relatively unchanged for the </w:t>
        </w:r>
        <w:proofErr w:type="spellStart"/>
        <w:r w:rsidR="00C83322">
          <w:t>the</w:t>
        </w:r>
        <w:proofErr w:type="spellEnd"/>
        <w:r w:rsidR="00C83322">
          <w:t xml:space="preserve"> second quarter of 2019.</w:t>
        </w:r>
      </w:ins>
      <w:del w:id="23" w:author="Acer" w:date="2019-06-26T22:19:00Z">
        <w:r w:rsidDel="00C83322">
          <w:delText xml:space="preserve">with </w:delText>
        </w:r>
      </w:del>
      <w:del w:id="24" w:author="Acer" w:date="2019-06-26T22:16:00Z">
        <w:r w:rsidDel="00C83322">
          <w:delText xml:space="preserve">six of 11 sectors gaining at least 8% and five sectors gaining 3% to 7%. </w:delText>
        </w:r>
      </w:del>
      <w:r>
        <w:t>Japan is lagging, at just 8.15%.</w:t>
      </w:r>
    </w:p>
    <w:p w14:paraId="65A7BBF9" w14:textId="40611800" w:rsidR="00447570" w:rsidRDefault="00560915">
      <w:r>
        <w:t>Emerging markets posted solid performance aided by a variety of factors, including central bank easing on a global level. The MSCI Emerging Markets Index showed a 9.</w:t>
      </w:r>
      <w:ins w:id="25" w:author="Acer" w:date="2019-06-26T22:30:00Z">
        <w:r w:rsidR="00F72952">
          <w:t>15</w:t>
        </w:r>
      </w:ins>
      <w:del w:id="26" w:author="Acer" w:date="2019-06-26T22:30:00Z">
        <w:r w:rsidDel="00F72952">
          <w:delText>87</w:delText>
        </w:r>
      </w:del>
      <w:r>
        <w:t>% gain</w:t>
      </w:r>
      <w:ins w:id="27" w:author="Acer" w:date="2019-06-26T22:30:00Z">
        <w:r w:rsidR="00F72952">
          <w:t xml:space="preserve"> for the year and marginally down for the second quarter</w:t>
        </w:r>
      </w:ins>
      <w:r>
        <w:t>.</w:t>
      </w:r>
    </w:p>
    <w:p w14:paraId="6EE32EF3" w14:textId="77777777" w:rsidR="00447570" w:rsidRDefault="00560915">
      <w:r>
        <w:t>Investor sentiment has shifted as the U.S. Federal Reserve has indicated in recent statements that it would pause its fund rate increases over the course of this year. This is in line with signals from the People's Bank of China (PBOC), Bank of Japan (BOJ) and the European Central Bank (ECB), all of whom indicate continued supportive policies.</w:t>
      </w:r>
    </w:p>
    <w:p w14:paraId="1C8D04E9" w14:textId="154B19AE" w:rsidR="00447570" w:rsidRDefault="00560915">
      <w:r>
        <w:br/>
      </w:r>
      <w:r>
        <w:br/>
      </w:r>
      <w:r>
        <w:rPr>
          <w:b/>
        </w:rPr>
        <w:t>Meta Title:</w:t>
      </w:r>
      <w:r>
        <w:br/>
      </w:r>
      <w:r>
        <w:br/>
      </w:r>
      <w:ins w:id="28" w:author="Acer" w:date="2019-06-26T22:32:00Z">
        <w:r w:rsidR="00DF73DE">
          <w:t xml:space="preserve">Second Quarter </w:t>
        </w:r>
      </w:ins>
      <w:r>
        <w:t>International Equity - Global Market Review</w:t>
      </w:r>
      <w:r>
        <w:br/>
      </w:r>
      <w:r>
        <w:br/>
      </w:r>
      <w:r>
        <w:rPr>
          <w:b/>
        </w:rPr>
        <w:t>Meta Description:</w:t>
      </w:r>
      <w:r>
        <w:br/>
      </w:r>
      <w:r>
        <w:br/>
      </w:r>
      <w:ins w:id="29" w:author="Acer" w:date="2019-06-26T22:32:00Z">
        <w:r w:rsidR="00DF73DE">
          <w:t xml:space="preserve">Second Quarter </w:t>
        </w:r>
      </w:ins>
      <w:r>
        <w:t>International Equity - Global Market Review pointing toward the events taking place within the world that may affect U.S. equity investors. Points include international equities ranging from China to Middle-East, trade tensions and geopolitical struggles across the world.</w:t>
      </w:r>
      <w:r>
        <w:br/>
      </w:r>
      <w:r>
        <w:br/>
      </w:r>
      <w:r>
        <w:rPr>
          <w:b/>
        </w:rPr>
        <w:t>Meta Keywords:</w:t>
      </w:r>
      <w:r>
        <w:br/>
      </w:r>
      <w:r>
        <w:br/>
      </w:r>
      <w:ins w:id="30" w:author="Acer" w:date="2019-06-26T22:32:00Z">
        <w:r w:rsidR="00DF73DE">
          <w:t xml:space="preserve">Second Quarter </w:t>
        </w:r>
      </w:ins>
      <w:r>
        <w:t>International Equity</w:t>
      </w:r>
      <w:bookmarkStart w:id="31" w:name="_GoBack"/>
      <w:bookmarkEnd w:id="31"/>
    </w:p>
    <w:sectPr w:rsidR="004475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ristanmanley@gmail.com" w:date="2019-06-26T11:04:00Z" w:initials="k">
    <w:p w14:paraId="5DC3561C" w14:textId="6875DF81" w:rsidR="00560915" w:rsidRDefault="00560915">
      <w:pPr>
        <w:pStyle w:val="CommentText"/>
      </w:pPr>
      <w:r>
        <w:rPr>
          <w:rStyle w:val="CommentReference"/>
        </w:rPr>
        <w:annotationRef/>
      </w:r>
      <w:r>
        <w:t>Timeframe requested was a review of the 2</w:t>
      </w:r>
      <w:r w:rsidRPr="00560915">
        <w:rPr>
          <w:vertAlign w:val="superscript"/>
        </w:rPr>
        <w:t>nd</w:t>
      </w:r>
      <w:r>
        <w:t xml:space="preserve"> quarter so a review of the facts and data should be checked to ensure it covers that time frame. </w:t>
      </w:r>
    </w:p>
  </w:comment>
  <w:comment w:id="5" w:author="kristanmanley@gmail.com" w:date="2019-06-26T11:04:00Z" w:initials="k">
    <w:p w14:paraId="5E782E52" w14:textId="39ECFF86" w:rsidR="00560915" w:rsidRDefault="00560915">
      <w:pPr>
        <w:pStyle w:val="CommentText"/>
      </w:pPr>
      <w:r>
        <w:rPr>
          <w:rStyle w:val="CommentReference"/>
        </w:rPr>
        <w:annotationRef/>
      </w:r>
      <w:r>
        <w:t xml:space="preserve">Need specifics of time frame. For example, what months are covered or what quarter. </w:t>
      </w:r>
    </w:p>
  </w:comment>
  <w:comment w:id="17" w:author="kristanmanley@gmail.com" w:date="2019-06-26T11:05:00Z" w:initials="k">
    <w:p w14:paraId="54139A22" w14:textId="0E9DB176" w:rsidR="00560915" w:rsidRDefault="00560915">
      <w:pPr>
        <w:pStyle w:val="CommentText"/>
      </w:pPr>
      <w:r>
        <w:rPr>
          <w:rStyle w:val="CommentReference"/>
        </w:rPr>
        <w:annotationRef/>
      </w:r>
      <w:r>
        <w:t>Needs specific time frame and data checked to make sure that it is specific to 2</w:t>
      </w:r>
      <w:r w:rsidRPr="00560915">
        <w:rPr>
          <w:vertAlign w:val="superscript"/>
        </w:rPr>
        <w:t>nd</w:t>
      </w:r>
      <w:r>
        <w:t xml:space="preserve"> quarter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C3561C" w15:done="0"/>
  <w15:commentEx w15:paraId="5E782E52" w15:done="0"/>
  <w15:commentEx w15:paraId="54139A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3561C" w16cid:durableId="20BDCFB7"/>
  <w16cid:commentId w16cid:paraId="5E782E52" w16cid:durableId="20BDCFA4"/>
  <w16cid:commentId w16cid:paraId="54139A22" w16cid:durableId="20BDD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508E99"/>
    <w:multiLevelType w:val="multilevel"/>
    <w:tmpl w:val="9264A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
    <w15:presenceInfo w15:providerId="None" w15:userId="Acer"/>
  </w15:person>
  <w15:person w15:author="kristanmanley@gmail.com">
    <w15:presenceInfo w15:providerId="Windows Live" w15:userId="858f7e3a384b0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2331AD"/>
    <w:rsid w:val="00447570"/>
    <w:rsid w:val="004E29B3"/>
    <w:rsid w:val="00560915"/>
    <w:rsid w:val="00590D07"/>
    <w:rsid w:val="005C7D90"/>
    <w:rsid w:val="00784D58"/>
    <w:rsid w:val="007F081D"/>
    <w:rsid w:val="008D6863"/>
    <w:rsid w:val="00B86B75"/>
    <w:rsid w:val="00BC48D5"/>
    <w:rsid w:val="00C36279"/>
    <w:rsid w:val="00C83322"/>
    <w:rsid w:val="00DF73DE"/>
    <w:rsid w:val="00E315A3"/>
    <w:rsid w:val="00F72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848F"/>
  <w15:docId w15:val="{56BCB111-AC56-4020-9FEE-34BC9A4E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560915"/>
    <w:rPr>
      <w:sz w:val="16"/>
      <w:szCs w:val="16"/>
    </w:rPr>
  </w:style>
  <w:style w:type="paragraph" w:styleId="CommentText">
    <w:name w:val="annotation text"/>
    <w:basedOn w:val="Normal"/>
    <w:link w:val="CommentTextChar"/>
    <w:semiHidden/>
    <w:unhideWhenUsed/>
    <w:rsid w:val="00560915"/>
    <w:rPr>
      <w:sz w:val="20"/>
      <w:szCs w:val="20"/>
    </w:rPr>
  </w:style>
  <w:style w:type="character" w:customStyle="1" w:styleId="CommentTextChar">
    <w:name w:val="Comment Text Char"/>
    <w:basedOn w:val="DefaultParagraphFont"/>
    <w:link w:val="CommentText"/>
    <w:semiHidden/>
    <w:rsid w:val="00560915"/>
    <w:rPr>
      <w:sz w:val="20"/>
      <w:szCs w:val="20"/>
    </w:rPr>
  </w:style>
  <w:style w:type="paragraph" w:styleId="CommentSubject">
    <w:name w:val="annotation subject"/>
    <w:basedOn w:val="CommentText"/>
    <w:next w:val="CommentText"/>
    <w:link w:val="CommentSubjectChar"/>
    <w:semiHidden/>
    <w:unhideWhenUsed/>
    <w:rsid w:val="00560915"/>
    <w:rPr>
      <w:b/>
      <w:bCs/>
    </w:rPr>
  </w:style>
  <w:style w:type="character" w:customStyle="1" w:styleId="CommentSubjectChar">
    <w:name w:val="Comment Subject Char"/>
    <w:basedOn w:val="CommentTextChar"/>
    <w:link w:val="CommentSubject"/>
    <w:semiHidden/>
    <w:rsid w:val="00560915"/>
    <w:rPr>
      <w:b/>
      <w:bCs/>
      <w:sz w:val="20"/>
      <w:szCs w:val="20"/>
    </w:rPr>
  </w:style>
  <w:style w:type="paragraph" w:styleId="BalloonText">
    <w:name w:val="Balloon Text"/>
    <w:basedOn w:val="Normal"/>
    <w:link w:val="BalloonTextChar"/>
    <w:semiHidden/>
    <w:unhideWhenUsed/>
    <w:rsid w:val="00560915"/>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560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5</cp:revision>
  <dcterms:created xsi:type="dcterms:W3CDTF">2019-06-27T03:10:00Z</dcterms:created>
  <dcterms:modified xsi:type="dcterms:W3CDTF">2019-06-27T03:32:00Z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